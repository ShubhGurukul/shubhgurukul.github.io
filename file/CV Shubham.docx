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95C6" w14:textId="00310C50" w:rsidR="007278B3" w:rsidRPr="007278B3" w:rsidRDefault="007278B3" w:rsidP="007278B3">
      <w:pPr>
        <w:rPr>
          <w:b/>
          <w:bCs/>
        </w:rPr>
      </w:pPr>
      <w:r>
        <w:rPr>
          <w:b/>
          <w:bCs/>
        </w:rPr>
        <w:t>Shubham Tiwari</w:t>
      </w:r>
    </w:p>
    <w:p w14:paraId="73DDEEC0" w14:textId="77777777" w:rsidR="007278B3" w:rsidRPr="007278B3" w:rsidRDefault="00000000" w:rsidP="007278B3">
      <w:r>
        <w:pict w14:anchorId="62E6DEE2">
          <v:rect id="_x0000_i1025" style="width:0;height:1.5pt" o:hralign="center" o:hrstd="t" o:hr="t" fillcolor="#a0a0a0" stroked="f"/>
        </w:pict>
      </w:r>
    </w:p>
    <w:p w14:paraId="241D27B9" w14:textId="77777777" w:rsidR="007278B3" w:rsidRPr="007278B3" w:rsidRDefault="007278B3" w:rsidP="007278B3">
      <w:pPr>
        <w:rPr>
          <w:b/>
          <w:bCs/>
        </w:rPr>
      </w:pPr>
      <w:r w:rsidRPr="007278B3">
        <w:rPr>
          <w:b/>
          <w:bCs/>
        </w:rPr>
        <w:t>PROFESSIONAL SUMMARY</w:t>
      </w:r>
    </w:p>
    <w:p w14:paraId="0D89B44F" w14:textId="0014FE36" w:rsidR="007278B3" w:rsidRPr="007278B3" w:rsidRDefault="007278B3" w:rsidP="007278B3">
      <w:r w:rsidRPr="007278B3">
        <w:t>A highly motivated Data Engineer with expertise in Python,</w:t>
      </w:r>
      <w:r w:rsidR="0092692E">
        <w:t xml:space="preserve"> Scala,</w:t>
      </w:r>
      <w:r w:rsidRPr="007278B3">
        <w:t xml:space="preserve"> cloud technologies, and big data pipelines, seeking to leverage my experience in the design, development, and optimization of data systems. </w:t>
      </w:r>
      <w:r w:rsidR="002C3FA6">
        <w:t>D</w:t>
      </w:r>
      <w:r w:rsidRPr="007278B3">
        <w:t>elivering cost-effective solutions</w:t>
      </w:r>
      <w:r w:rsidR="002C3FA6">
        <w:t xml:space="preserve"> by implementing i.e. scheduler to different compute instances to on and off, regularly monitoring billing for different resources,</w:t>
      </w:r>
      <w:r w:rsidRPr="007278B3">
        <w:t xml:space="preserve"> while ensuring scalability, security</w:t>
      </w:r>
      <w:r w:rsidR="00D940C9">
        <w:t xml:space="preserve"> (Allocating min. access to resources)</w:t>
      </w:r>
      <w:r w:rsidRPr="007278B3">
        <w:t>, and performance</w:t>
      </w:r>
      <w:r w:rsidR="00CB359C">
        <w:t xml:space="preserve"> </w:t>
      </w:r>
      <w:r w:rsidR="00D940C9">
        <w:t>(optimizing query size, API request, global variable)</w:t>
      </w:r>
      <w:r w:rsidRPr="007278B3">
        <w:t>. Passionate about solving complex data challenges with a focus on automation and cloud infrastructure optimization. Proven track record of delivering results, including saving significant costs for organizations through efficient data engineering strategies</w:t>
      </w:r>
      <w:r w:rsidR="00CB359C">
        <w:t xml:space="preserve"> and always ready to master new tech-stack</w:t>
      </w:r>
      <w:r w:rsidRPr="007278B3">
        <w:t>.</w:t>
      </w:r>
    </w:p>
    <w:p w14:paraId="76D6F4D7" w14:textId="77777777" w:rsidR="007278B3" w:rsidRPr="007278B3" w:rsidRDefault="00000000" w:rsidP="007278B3">
      <w:r>
        <w:pict w14:anchorId="4E01662F">
          <v:rect id="_x0000_i1026" style="width:0;height:1.5pt" o:hralign="center" o:hrstd="t" o:hr="t" fillcolor="#a0a0a0" stroked="f"/>
        </w:pict>
      </w:r>
    </w:p>
    <w:p w14:paraId="2F7BDA83" w14:textId="77777777" w:rsidR="007278B3" w:rsidRPr="007278B3" w:rsidRDefault="007278B3" w:rsidP="007278B3">
      <w:pPr>
        <w:rPr>
          <w:b/>
          <w:bCs/>
        </w:rPr>
      </w:pPr>
      <w:r w:rsidRPr="007278B3">
        <w:rPr>
          <w:b/>
          <w:bCs/>
        </w:rPr>
        <w:t>TECHNICAL SKILLS</w:t>
      </w:r>
    </w:p>
    <w:p w14:paraId="3D7A978D" w14:textId="1F0F9ADF" w:rsidR="007278B3" w:rsidRPr="007278B3" w:rsidRDefault="007278B3" w:rsidP="007278B3">
      <w:pPr>
        <w:numPr>
          <w:ilvl w:val="0"/>
          <w:numId w:val="1"/>
        </w:numPr>
      </w:pPr>
      <w:r w:rsidRPr="007278B3">
        <w:rPr>
          <w:b/>
          <w:bCs/>
        </w:rPr>
        <w:t>Programming Languages</w:t>
      </w:r>
      <w:r w:rsidRPr="007278B3">
        <w:t>: Python, C, C++, PHP, Scala, R (basic), Dart, JavaScript, C#</w:t>
      </w:r>
    </w:p>
    <w:p w14:paraId="2314CC66" w14:textId="77777777" w:rsidR="007278B3" w:rsidRPr="007278B3" w:rsidRDefault="007278B3" w:rsidP="007278B3">
      <w:pPr>
        <w:numPr>
          <w:ilvl w:val="0"/>
          <w:numId w:val="1"/>
        </w:numPr>
      </w:pPr>
      <w:r w:rsidRPr="007278B3">
        <w:rPr>
          <w:b/>
          <w:bCs/>
        </w:rPr>
        <w:t>Databases</w:t>
      </w:r>
      <w:r w:rsidRPr="007278B3">
        <w:t xml:space="preserve">: </w:t>
      </w:r>
      <w:proofErr w:type="spellStart"/>
      <w:r w:rsidRPr="007278B3">
        <w:t>BigQuery</w:t>
      </w:r>
      <w:proofErr w:type="spellEnd"/>
      <w:r w:rsidRPr="007278B3">
        <w:t>, PostgreSQL, MySQL, SQLite3, PL/SQL</w:t>
      </w:r>
    </w:p>
    <w:p w14:paraId="6FF2262A" w14:textId="77777777" w:rsidR="007278B3" w:rsidRPr="007278B3" w:rsidRDefault="007278B3" w:rsidP="007278B3">
      <w:pPr>
        <w:numPr>
          <w:ilvl w:val="0"/>
          <w:numId w:val="1"/>
        </w:numPr>
      </w:pPr>
      <w:r w:rsidRPr="007278B3">
        <w:rPr>
          <w:b/>
          <w:bCs/>
        </w:rPr>
        <w:t>Libraries/Frameworks</w:t>
      </w:r>
      <w:r w:rsidRPr="007278B3">
        <w:t xml:space="preserve">: Pandas, NumPy, Matplotlib, Seaborn, TensorFlow, OpenCV, Scikit-learn, </w:t>
      </w:r>
      <w:proofErr w:type="spellStart"/>
      <w:r w:rsidRPr="007278B3">
        <w:t>MediaPipe</w:t>
      </w:r>
      <w:proofErr w:type="spellEnd"/>
      <w:r w:rsidRPr="007278B3">
        <w:t>, Apache Beam</w:t>
      </w:r>
    </w:p>
    <w:p w14:paraId="37AF138B" w14:textId="64187CA0" w:rsidR="007278B3" w:rsidRPr="007278B3" w:rsidRDefault="007278B3" w:rsidP="007278B3">
      <w:pPr>
        <w:numPr>
          <w:ilvl w:val="0"/>
          <w:numId w:val="1"/>
        </w:numPr>
      </w:pPr>
      <w:r w:rsidRPr="007278B3">
        <w:rPr>
          <w:b/>
          <w:bCs/>
        </w:rPr>
        <w:t>Cloud Platforms</w:t>
      </w:r>
      <w:r w:rsidRPr="007278B3">
        <w:t>: Google Cloud Platform (GCP</w:t>
      </w:r>
      <w:r w:rsidR="00332D3B">
        <w:t>)</w:t>
      </w:r>
    </w:p>
    <w:p w14:paraId="528D7FC1" w14:textId="77777777" w:rsidR="007278B3" w:rsidRPr="007278B3" w:rsidRDefault="007278B3" w:rsidP="007278B3">
      <w:pPr>
        <w:numPr>
          <w:ilvl w:val="0"/>
          <w:numId w:val="1"/>
        </w:numPr>
      </w:pPr>
      <w:r w:rsidRPr="007278B3">
        <w:rPr>
          <w:b/>
          <w:bCs/>
        </w:rPr>
        <w:t>Web Frameworks</w:t>
      </w:r>
      <w:r w:rsidRPr="007278B3">
        <w:t>: Flask, Django, Bootstrap, HTML, CSS</w:t>
      </w:r>
    </w:p>
    <w:p w14:paraId="196AFB2A" w14:textId="516985A0" w:rsidR="007278B3" w:rsidRPr="007278B3" w:rsidRDefault="007278B3" w:rsidP="007278B3">
      <w:pPr>
        <w:numPr>
          <w:ilvl w:val="0"/>
          <w:numId w:val="1"/>
        </w:numPr>
      </w:pPr>
      <w:r w:rsidRPr="007278B3">
        <w:rPr>
          <w:b/>
          <w:bCs/>
        </w:rPr>
        <w:t>Other Tools</w:t>
      </w:r>
      <w:r w:rsidRPr="007278B3">
        <w:t>: Docker,</w:t>
      </w:r>
      <w:r>
        <w:t xml:space="preserve"> Container, Nginx, Jenkins, Ansible, JIRA, </w:t>
      </w:r>
      <w:r w:rsidRPr="007278B3">
        <w:t xml:space="preserve">Linux, Git, </w:t>
      </w:r>
      <w:r>
        <w:t xml:space="preserve">GitLab, </w:t>
      </w:r>
      <w:r w:rsidRPr="007278B3">
        <w:t xml:space="preserve">Gerrit, </w:t>
      </w:r>
      <w:proofErr w:type="spellStart"/>
      <w:r w:rsidRPr="007278B3">
        <w:t>DBeaver</w:t>
      </w:r>
      <w:proofErr w:type="spellEnd"/>
      <w:r w:rsidRPr="007278B3">
        <w:t>, Azure, Maya 2020</w:t>
      </w:r>
    </w:p>
    <w:p w14:paraId="38322AE3" w14:textId="38538165" w:rsidR="007278B3" w:rsidRPr="007278B3" w:rsidRDefault="007278B3" w:rsidP="007278B3">
      <w:pPr>
        <w:numPr>
          <w:ilvl w:val="0"/>
          <w:numId w:val="1"/>
        </w:numPr>
      </w:pPr>
      <w:r w:rsidRPr="007278B3">
        <w:rPr>
          <w:b/>
          <w:bCs/>
        </w:rPr>
        <w:t>Automation Tools</w:t>
      </w:r>
      <w:r w:rsidRPr="007278B3">
        <w:t xml:space="preserve">: CI/CD pipelines, automation scripts </w:t>
      </w:r>
      <w:r w:rsidR="00900971">
        <w:t>deployment, testing, analysis</w:t>
      </w:r>
    </w:p>
    <w:p w14:paraId="77A41BE1" w14:textId="77777777" w:rsidR="007278B3" w:rsidRPr="007278B3" w:rsidRDefault="00000000" w:rsidP="007278B3">
      <w:r>
        <w:pict w14:anchorId="26B9EA00">
          <v:rect id="_x0000_i1027" style="width:0;height:1.5pt" o:hralign="center" o:hrstd="t" o:hr="t" fillcolor="#a0a0a0" stroked="f"/>
        </w:pict>
      </w:r>
    </w:p>
    <w:p w14:paraId="6DCE89A3" w14:textId="77777777" w:rsidR="007278B3" w:rsidRPr="007278B3" w:rsidRDefault="007278B3" w:rsidP="007278B3">
      <w:pPr>
        <w:rPr>
          <w:b/>
          <w:bCs/>
        </w:rPr>
      </w:pPr>
      <w:r w:rsidRPr="007278B3">
        <w:rPr>
          <w:b/>
          <w:bCs/>
        </w:rPr>
        <w:t>PROFESSIONAL EXPERIENCE</w:t>
      </w:r>
    </w:p>
    <w:p w14:paraId="278318A5" w14:textId="7D21624E" w:rsidR="007278B3" w:rsidRPr="007278B3" w:rsidRDefault="007278B3" w:rsidP="007278B3">
      <w:r w:rsidRPr="007278B3">
        <w:rPr>
          <w:b/>
          <w:bCs/>
        </w:rPr>
        <w:t>Data Engineer</w:t>
      </w:r>
      <w:r w:rsidRPr="007278B3">
        <w:br/>
      </w:r>
      <w:r>
        <w:rPr>
          <w:i/>
          <w:iCs/>
        </w:rPr>
        <w:t>Sep.</w:t>
      </w:r>
      <w:r w:rsidRPr="007278B3">
        <w:rPr>
          <w:i/>
          <w:iCs/>
        </w:rPr>
        <w:t xml:space="preserve"> 2023 – Present</w:t>
      </w:r>
      <w:r w:rsidRPr="007278B3">
        <w:br/>
      </w:r>
      <w:r w:rsidR="00900971">
        <w:rPr>
          <w:i/>
          <w:iCs/>
        </w:rPr>
        <w:t xml:space="preserve">Ericsson Global India </w:t>
      </w:r>
      <w:proofErr w:type="spellStart"/>
      <w:r w:rsidR="00900971">
        <w:rPr>
          <w:i/>
          <w:iCs/>
        </w:rPr>
        <w:t>Pvt.</w:t>
      </w:r>
      <w:proofErr w:type="spellEnd"/>
      <w:r w:rsidR="00900971">
        <w:rPr>
          <w:i/>
          <w:iCs/>
        </w:rPr>
        <w:t xml:space="preserve"> Ltd., INDIA</w:t>
      </w:r>
      <w:r w:rsidRPr="007278B3">
        <w:br/>
      </w:r>
      <w:r w:rsidRPr="007278B3">
        <w:rPr>
          <w:i/>
          <w:iCs/>
        </w:rPr>
        <w:t xml:space="preserve">Technologies Used: Python, GCP, Apache Beam, SQL, </w:t>
      </w:r>
      <w:proofErr w:type="spellStart"/>
      <w:r w:rsidRPr="007278B3">
        <w:rPr>
          <w:i/>
          <w:iCs/>
        </w:rPr>
        <w:t>BigFrame</w:t>
      </w:r>
      <w:proofErr w:type="spellEnd"/>
      <w:r w:rsidRPr="007278B3">
        <w:rPr>
          <w:i/>
          <w:iCs/>
        </w:rPr>
        <w:t>, Pandas, PostgreSQL</w:t>
      </w:r>
    </w:p>
    <w:p w14:paraId="6B55311B" w14:textId="73DA5825" w:rsidR="007278B3" w:rsidRPr="007278B3" w:rsidRDefault="007278B3" w:rsidP="007278B3">
      <w:pPr>
        <w:numPr>
          <w:ilvl w:val="0"/>
          <w:numId w:val="2"/>
        </w:numPr>
      </w:pPr>
      <w:r w:rsidRPr="007278B3">
        <w:t xml:space="preserve">Optimized data infrastructure by implementing a more cost-efficient solution, removing unnecessary cloud </w:t>
      </w:r>
      <w:proofErr w:type="spellStart"/>
      <w:r w:rsidRPr="007278B3">
        <w:t>Dataproc</w:t>
      </w:r>
      <w:proofErr w:type="spellEnd"/>
      <w:r w:rsidRPr="007278B3">
        <w:t xml:space="preserve"> &amp; Cloud Composer components, reducing costs by </w:t>
      </w:r>
      <w:del w:id="0" w:author="Unknown">
        <w:r w:rsidRPr="007278B3">
          <w:delText>30% (</w:delText>
        </w:r>
      </w:del>
      <w:r w:rsidRPr="007278B3">
        <w:t>$</w:t>
      </w:r>
      <w:r w:rsidR="00900971">
        <w:t>1M</w:t>
      </w:r>
      <w:r w:rsidRPr="007278B3">
        <w:t xml:space="preserve"> per year).</w:t>
      </w:r>
    </w:p>
    <w:p w14:paraId="3E49B75E" w14:textId="1E3C2D60" w:rsidR="007278B3" w:rsidRPr="007278B3" w:rsidRDefault="007278B3" w:rsidP="007278B3">
      <w:pPr>
        <w:numPr>
          <w:ilvl w:val="0"/>
          <w:numId w:val="2"/>
        </w:numPr>
      </w:pPr>
      <w:r w:rsidRPr="007278B3">
        <w:t xml:space="preserve">Managed high-volume data ingestion pipelines (6.4 million files daily) and transformed them for ingestion into </w:t>
      </w:r>
      <w:proofErr w:type="spellStart"/>
      <w:r w:rsidRPr="007278B3">
        <w:t>BigQuery</w:t>
      </w:r>
      <w:proofErr w:type="spellEnd"/>
      <w:r w:rsidRPr="007278B3">
        <w:t xml:space="preserve"> tables</w:t>
      </w:r>
      <w:r w:rsidR="00900971">
        <w:t xml:space="preserve">, SQL </w:t>
      </w:r>
      <w:proofErr w:type="gramStart"/>
      <w:r w:rsidR="00900971">
        <w:t>table(</w:t>
      </w:r>
      <w:proofErr w:type="gramEnd"/>
      <w:r w:rsidR="00900971">
        <w:t>for operation purpose)</w:t>
      </w:r>
    </w:p>
    <w:p w14:paraId="2D0C73FB" w14:textId="041DE660" w:rsidR="007278B3" w:rsidRPr="007278B3" w:rsidRDefault="007278B3" w:rsidP="007278B3">
      <w:pPr>
        <w:numPr>
          <w:ilvl w:val="0"/>
          <w:numId w:val="2"/>
        </w:numPr>
      </w:pPr>
      <w:r w:rsidRPr="007278B3">
        <w:t xml:space="preserve">Conducted multiple proof-of-concepts (POCs) with Cloud Run, Cloud Functions, </w:t>
      </w:r>
      <w:proofErr w:type="spellStart"/>
      <w:r w:rsidRPr="007278B3">
        <w:t>Dataproc</w:t>
      </w:r>
      <w:proofErr w:type="spellEnd"/>
      <w:r w:rsidRPr="007278B3">
        <w:t>, and Dataflow</w:t>
      </w:r>
      <w:r w:rsidR="00900971">
        <w:t>’s batch &amp; streaming</w:t>
      </w:r>
      <w:r w:rsidRPr="007278B3">
        <w:t xml:space="preserve"> to evaluate the most efficient tools for processing data pipelines.</w:t>
      </w:r>
    </w:p>
    <w:p w14:paraId="51CA2E10" w14:textId="77777777" w:rsidR="007278B3" w:rsidRDefault="007278B3" w:rsidP="007278B3">
      <w:pPr>
        <w:numPr>
          <w:ilvl w:val="0"/>
          <w:numId w:val="2"/>
        </w:numPr>
      </w:pPr>
      <w:r w:rsidRPr="007278B3">
        <w:lastRenderedPageBreak/>
        <w:t>Performed comprehensive production load testing to ensure reliability and performance of large-scale data processing workflows.</w:t>
      </w:r>
    </w:p>
    <w:p w14:paraId="62E15254" w14:textId="7A4FDA1E" w:rsidR="00900971" w:rsidRPr="007278B3" w:rsidRDefault="00900971" w:rsidP="007278B3">
      <w:pPr>
        <w:numPr>
          <w:ilvl w:val="0"/>
          <w:numId w:val="2"/>
        </w:numPr>
      </w:pPr>
      <w:r>
        <w:t>Regularly monitoring billing and optimizing cost for different labs- UAT, DEV, DATA, PIPE, PROD</w:t>
      </w:r>
    </w:p>
    <w:p w14:paraId="5455F966" w14:textId="77777777" w:rsidR="007278B3" w:rsidRPr="007278B3" w:rsidRDefault="007278B3" w:rsidP="007278B3">
      <w:pPr>
        <w:numPr>
          <w:ilvl w:val="0"/>
          <w:numId w:val="2"/>
        </w:numPr>
      </w:pPr>
      <w:r w:rsidRPr="007278B3">
        <w:t>Collaborated with cross-functional teams to identify and resolve bottlenecks in data processing, improving system efficiency.</w:t>
      </w:r>
    </w:p>
    <w:p w14:paraId="014D92E1" w14:textId="77777777" w:rsidR="007278B3" w:rsidRPr="007278B3" w:rsidRDefault="00000000" w:rsidP="007278B3">
      <w:r>
        <w:pict w14:anchorId="4552BC12">
          <v:rect id="_x0000_i1028" style="width:0;height:1.5pt" o:hralign="center" o:hrstd="t" o:hr="t" fillcolor="#a0a0a0" stroked="f"/>
        </w:pict>
      </w:r>
    </w:p>
    <w:p w14:paraId="18086688" w14:textId="1C87D5AE" w:rsidR="007278B3" w:rsidRPr="007278B3" w:rsidRDefault="007278B3" w:rsidP="007278B3">
      <w:r w:rsidRPr="007278B3">
        <w:rPr>
          <w:b/>
          <w:bCs/>
        </w:rPr>
        <w:t>Internship at Ericsson India Global Services</w:t>
      </w:r>
      <w:r w:rsidRPr="007278B3">
        <w:br/>
      </w:r>
      <w:r>
        <w:rPr>
          <w:i/>
          <w:iCs/>
        </w:rPr>
        <w:t>Jan.</w:t>
      </w:r>
      <w:r w:rsidRPr="007278B3">
        <w:rPr>
          <w:i/>
          <w:iCs/>
        </w:rPr>
        <w:t xml:space="preserve"> 2023 – </w:t>
      </w:r>
      <w:r>
        <w:rPr>
          <w:i/>
          <w:iCs/>
        </w:rPr>
        <w:t>Sep. 2023</w:t>
      </w:r>
      <w:r w:rsidRPr="007278B3">
        <w:br/>
      </w:r>
      <w:r w:rsidRPr="007278B3">
        <w:rPr>
          <w:i/>
          <w:iCs/>
        </w:rPr>
        <w:t xml:space="preserve">Technologies Used: Python, GCP, </w:t>
      </w:r>
      <w:proofErr w:type="spellStart"/>
      <w:r w:rsidRPr="007278B3">
        <w:rPr>
          <w:i/>
          <w:iCs/>
        </w:rPr>
        <w:t>BigQuery</w:t>
      </w:r>
      <w:proofErr w:type="spellEnd"/>
      <w:r w:rsidRPr="007278B3">
        <w:rPr>
          <w:i/>
          <w:iCs/>
        </w:rPr>
        <w:t>, SQL</w:t>
      </w:r>
    </w:p>
    <w:p w14:paraId="15522A01" w14:textId="2974A1D5" w:rsidR="007278B3" w:rsidRPr="007278B3" w:rsidRDefault="007278B3" w:rsidP="007278B3">
      <w:pPr>
        <w:numPr>
          <w:ilvl w:val="0"/>
          <w:numId w:val="3"/>
        </w:numPr>
      </w:pPr>
      <w:r w:rsidRPr="007278B3">
        <w:t>Addressed issues related to cloud overspending, lack of automation, and</w:t>
      </w:r>
      <w:r w:rsidR="002B274F">
        <w:t xml:space="preserve"> </w:t>
      </w:r>
      <w:r w:rsidRPr="007278B3">
        <w:t>security/compliance concerns within the company’s infrastructure.</w:t>
      </w:r>
    </w:p>
    <w:p w14:paraId="0C2228FE" w14:textId="77777777" w:rsidR="007278B3" w:rsidRPr="007278B3" w:rsidRDefault="007278B3" w:rsidP="007278B3">
      <w:pPr>
        <w:numPr>
          <w:ilvl w:val="0"/>
          <w:numId w:val="3"/>
        </w:numPr>
      </w:pPr>
      <w:r w:rsidRPr="007278B3">
        <w:t>Developed a proof-of-concept for a lightweight data ingestion and aggregation pipeline, optimizing data flow and storage.</w:t>
      </w:r>
    </w:p>
    <w:p w14:paraId="158B5215" w14:textId="77777777" w:rsidR="007278B3" w:rsidRPr="007278B3" w:rsidRDefault="007278B3" w:rsidP="007278B3">
      <w:pPr>
        <w:numPr>
          <w:ilvl w:val="0"/>
          <w:numId w:val="3"/>
        </w:numPr>
      </w:pPr>
      <w:r w:rsidRPr="007278B3">
        <w:t>Proposed and implemented an automation solution that reduces costs, time, and resource usage, while proactively predicting service degradation.</w:t>
      </w:r>
    </w:p>
    <w:p w14:paraId="1CD8BB7F" w14:textId="77777777" w:rsidR="007278B3" w:rsidRPr="007278B3" w:rsidRDefault="007278B3" w:rsidP="007278B3">
      <w:pPr>
        <w:numPr>
          <w:ilvl w:val="0"/>
          <w:numId w:val="3"/>
        </w:numPr>
      </w:pPr>
      <w:r w:rsidRPr="007278B3">
        <w:t>Gained valuable experience in a multinational work environment, collaborating with cross-disciplinary teams to solve real-time issues and improve service delivery.</w:t>
      </w:r>
    </w:p>
    <w:p w14:paraId="419DBA63" w14:textId="77777777" w:rsidR="007278B3" w:rsidRPr="007278B3" w:rsidRDefault="00000000" w:rsidP="007278B3">
      <w:r>
        <w:pict w14:anchorId="1205CF9D">
          <v:rect id="_x0000_i1029" style="width:0;height:1.5pt" o:hralign="center" o:hrstd="t" o:hr="t" fillcolor="#a0a0a0" stroked="f"/>
        </w:pict>
      </w:r>
    </w:p>
    <w:p w14:paraId="5B042F7C" w14:textId="77777777" w:rsidR="007278B3" w:rsidRPr="007278B3" w:rsidRDefault="007278B3" w:rsidP="007278B3">
      <w:r w:rsidRPr="007278B3">
        <w:rPr>
          <w:b/>
          <w:bCs/>
        </w:rPr>
        <w:t>Project Experience / Open Source</w:t>
      </w:r>
    </w:p>
    <w:p w14:paraId="4A9E7D2A" w14:textId="77777777" w:rsidR="007278B3" w:rsidRPr="007278B3" w:rsidRDefault="007278B3" w:rsidP="007278B3">
      <w:r w:rsidRPr="007278B3">
        <w:rPr>
          <w:b/>
          <w:bCs/>
        </w:rPr>
        <w:t>DURI – Digital Universal Remote Interface (Research Paper + Patent)</w:t>
      </w:r>
      <w:r w:rsidRPr="007278B3">
        <w:br/>
      </w:r>
      <w:r w:rsidRPr="007278B3">
        <w:rPr>
          <w:i/>
          <w:iCs/>
        </w:rPr>
        <w:t>March 2022 – July 2022</w:t>
      </w:r>
      <w:r w:rsidRPr="007278B3">
        <w:br/>
      </w:r>
      <w:r w:rsidRPr="007278B3">
        <w:rPr>
          <w:i/>
          <w:iCs/>
        </w:rPr>
        <w:t xml:space="preserve">Technologies Used: Python, Computer Vision, Nvidia Jetson Nano, </w:t>
      </w:r>
      <w:proofErr w:type="spellStart"/>
      <w:r w:rsidRPr="007278B3">
        <w:rPr>
          <w:i/>
          <w:iCs/>
        </w:rPr>
        <w:t>MediaPipe</w:t>
      </w:r>
      <w:proofErr w:type="spellEnd"/>
      <w:r w:rsidRPr="007278B3">
        <w:rPr>
          <w:i/>
          <w:iCs/>
        </w:rPr>
        <w:t xml:space="preserve">, PyQt5, </w:t>
      </w:r>
      <w:proofErr w:type="spellStart"/>
      <w:r w:rsidRPr="007278B3">
        <w:rPr>
          <w:i/>
          <w:iCs/>
        </w:rPr>
        <w:t>Autopy</w:t>
      </w:r>
      <w:proofErr w:type="spellEnd"/>
    </w:p>
    <w:p w14:paraId="3D349B49" w14:textId="77777777" w:rsidR="007278B3" w:rsidRPr="007278B3" w:rsidRDefault="007278B3" w:rsidP="007278B3">
      <w:pPr>
        <w:numPr>
          <w:ilvl w:val="0"/>
          <w:numId w:val="4"/>
        </w:numPr>
      </w:pPr>
      <w:r w:rsidRPr="007278B3">
        <w:t>Developed an AI-based software solution allowing users to control public computers (e.g., ATMs) with hand gestures, achieving 98% accuracy.</w:t>
      </w:r>
    </w:p>
    <w:p w14:paraId="26360FFF" w14:textId="77777777" w:rsidR="007278B3" w:rsidRPr="007278B3" w:rsidRDefault="007278B3" w:rsidP="007278B3">
      <w:pPr>
        <w:numPr>
          <w:ilvl w:val="0"/>
          <w:numId w:val="4"/>
        </w:numPr>
      </w:pPr>
      <w:r w:rsidRPr="007278B3">
        <w:t>The solution aimed to reduce the spread of infectious diseases by eliminating the need to physically touch shared public computers.</w:t>
      </w:r>
    </w:p>
    <w:p w14:paraId="03106043" w14:textId="77777777" w:rsidR="007278B3" w:rsidRPr="007278B3" w:rsidRDefault="007278B3" w:rsidP="007278B3">
      <w:pPr>
        <w:numPr>
          <w:ilvl w:val="0"/>
          <w:numId w:val="4"/>
        </w:numPr>
      </w:pPr>
      <w:r w:rsidRPr="007278B3">
        <w:t>Designed an interface that can be adapted for controlling robots and significantly reduced the manufacturing cost of input devices (e.g., keyboards, mice) by 90%.</w:t>
      </w:r>
    </w:p>
    <w:p w14:paraId="2649ADC7" w14:textId="77777777" w:rsidR="007278B3" w:rsidRPr="007278B3" w:rsidRDefault="007278B3" w:rsidP="007278B3">
      <w:r w:rsidRPr="007278B3">
        <w:rPr>
          <w:b/>
          <w:bCs/>
        </w:rPr>
        <w:t>Lakhan Mitra: Book to eBook</w:t>
      </w:r>
      <w:r w:rsidRPr="007278B3">
        <w:br/>
      </w:r>
      <w:r w:rsidRPr="007278B3">
        <w:rPr>
          <w:i/>
          <w:iCs/>
        </w:rPr>
        <w:t>Nov 2021 – July 2022</w:t>
      </w:r>
      <w:r w:rsidRPr="007278B3">
        <w:br/>
      </w:r>
      <w:r w:rsidRPr="007278B3">
        <w:rPr>
          <w:i/>
          <w:iCs/>
        </w:rPr>
        <w:t>Technologies Used: Python, OpenCV, Tesseract OCR, PyQt5, Django, HTML, CSS</w:t>
      </w:r>
    </w:p>
    <w:p w14:paraId="739C710D" w14:textId="77777777" w:rsidR="007278B3" w:rsidRPr="007278B3" w:rsidRDefault="007278B3" w:rsidP="007278B3">
      <w:pPr>
        <w:numPr>
          <w:ilvl w:val="0"/>
          <w:numId w:val="5"/>
        </w:numPr>
      </w:pPr>
      <w:r w:rsidRPr="007278B3">
        <w:t>Developed a tool that converts physical books into eBooks in multiple languages (e.g., Tamil, Telugu, Sanskrit), saving users 90% of the time required for manual typing.</w:t>
      </w:r>
    </w:p>
    <w:p w14:paraId="53A9F4AF" w14:textId="77777777" w:rsidR="007278B3" w:rsidRPr="007278B3" w:rsidRDefault="007278B3" w:rsidP="007278B3">
      <w:pPr>
        <w:numPr>
          <w:ilvl w:val="0"/>
          <w:numId w:val="5"/>
        </w:numPr>
      </w:pPr>
      <w:r w:rsidRPr="007278B3">
        <w:t>Integrated OCR technology (Tesseract) and image processing (OpenCV) for seamless scanning and text extraction.</w:t>
      </w:r>
    </w:p>
    <w:p w14:paraId="3A1CCC3E" w14:textId="77777777" w:rsidR="007278B3" w:rsidRPr="007278B3" w:rsidRDefault="007278B3" w:rsidP="007278B3">
      <w:pPr>
        <w:numPr>
          <w:ilvl w:val="0"/>
          <w:numId w:val="5"/>
        </w:numPr>
      </w:pPr>
      <w:r w:rsidRPr="007278B3">
        <w:t>Supported over 100 languages to preserve the literary value of books while facilitating global accessibility.</w:t>
      </w:r>
    </w:p>
    <w:p w14:paraId="7DD44B39" w14:textId="77777777" w:rsidR="007278B3" w:rsidRPr="007278B3" w:rsidRDefault="00000000" w:rsidP="007278B3">
      <w:r>
        <w:lastRenderedPageBreak/>
        <w:pict w14:anchorId="03FA820C">
          <v:rect id="_x0000_i1030" style="width:0;height:1.5pt" o:hralign="center" o:hrstd="t" o:hr="t" fillcolor="#a0a0a0" stroked="f"/>
        </w:pict>
      </w:r>
    </w:p>
    <w:p w14:paraId="5456CEB4" w14:textId="77777777" w:rsidR="007278B3" w:rsidRPr="007278B3" w:rsidRDefault="007278B3" w:rsidP="007278B3">
      <w:pPr>
        <w:rPr>
          <w:b/>
          <w:bCs/>
        </w:rPr>
      </w:pPr>
      <w:r w:rsidRPr="007278B3">
        <w:rPr>
          <w:b/>
          <w:bCs/>
        </w:rPr>
        <w:t>EDUCATION</w:t>
      </w:r>
    </w:p>
    <w:p w14:paraId="2144B91E" w14:textId="213DC738" w:rsidR="007278B3" w:rsidRPr="007278B3" w:rsidRDefault="007278B3" w:rsidP="007278B3">
      <w:r w:rsidRPr="007278B3">
        <w:rPr>
          <w:b/>
          <w:bCs/>
        </w:rPr>
        <w:t>Bachelor of Technology in Computer Science Engineering</w:t>
      </w:r>
      <w:r w:rsidRPr="007278B3">
        <w:br/>
      </w:r>
      <w:r w:rsidR="00053A03" w:rsidRPr="007278B3">
        <w:rPr>
          <w:i/>
          <w:iCs/>
        </w:rPr>
        <w:t>University Name</w:t>
      </w:r>
      <w:r w:rsidR="00053A03" w:rsidRPr="007278B3">
        <w:t xml:space="preserve"> – </w:t>
      </w:r>
      <w:r w:rsidR="00053A03">
        <w:rPr>
          <w:i/>
          <w:iCs/>
        </w:rPr>
        <w:t>Thapar Institute of Engineering &amp; Technology, Patiala</w:t>
      </w:r>
    </w:p>
    <w:p w14:paraId="647E72B0" w14:textId="77777777" w:rsidR="007278B3" w:rsidRPr="007278B3" w:rsidRDefault="00000000" w:rsidP="007278B3">
      <w:r>
        <w:pict w14:anchorId="3C5BA8D4">
          <v:rect id="_x0000_i1031" style="width:0;height:1.5pt" o:hralign="center" o:hrstd="t" o:hr="t" fillcolor="#a0a0a0" stroked="f"/>
        </w:pict>
      </w:r>
    </w:p>
    <w:p w14:paraId="6202AC04" w14:textId="77777777" w:rsidR="007278B3" w:rsidRPr="007278B3" w:rsidRDefault="007278B3" w:rsidP="007278B3">
      <w:pPr>
        <w:rPr>
          <w:b/>
          <w:bCs/>
        </w:rPr>
      </w:pPr>
      <w:r w:rsidRPr="007278B3">
        <w:rPr>
          <w:b/>
          <w:bCs/>
        </w:rPr>
        <w:t>ADDITIONAL INFORMATION</w:t>
      </w:r>
    </w:p>
    <w:p w14:paraId="1B8E0CBE" w14:textId="77777777" w:rsidR="007278B3" w:rsidRPr="007278B3" w:rsidRDefault="007278B3" w:rsidP="007278B3">
      <w:pPr>
        <w:numPr>
          <w:ilvl w:val="0"/>
          <w:numId w:val="6"/>
        </w:numPr>
      </w:pPr>
      <w:r w:rsidRPr="007278B3">
        <w:rPr>
          <w:b/>
          <w:bCs/>
        </w:rPr>
        <w:t>Competitive Programming</w:t>
      </w:r>
      <w:r w:rsidRPr="007278B3">
        <w:t xml:space="preserve">: 5-star rating on </w:t>
      </w:r>
      <w:proofErr w:type="spellStart"/>
      <w:r w:rsidRPr="007278B3">
        <w:t>HackerRank</w:t>
      </w:r>
      <w:proofErr w:type="spellEnd"/>
      <w:r w:rsidRPr="007278B3">
        <w:t xml:space="preserve">, 3-star rating on </w:t>
      </w:r>
      <w:proofErr w:type="spellStart"/>
      <w:r w:rsidRPr="007278B3">
        <w:t>Codechef</w:t>
      </w:r>
      <w:proofErr w:type="spellEnd"/>
    </w:p>
    <w:p w14:paraId="338B8F18" w14:textId="77777777" w:rsidR="007278B3" w:rsidRPr="007278B3" w:rsidRDefault="007278B3" w:rsidP="007278B3">
      <w:pPr>
        <w:numPr>
          <w:ilvl w:val="0"/>
          <w:numId w:val="6"/>
        </w:numPr>
      </w:pPr>
      <w:r w:rsidRPr="007278B3">
        <w:rPr>
          <w:b/>
          <w:bCs/>
        </w:rPr>
        <w:t>Certifications</w:t>
      </w:r>
      <w:r w:rsidRPr="007278B3">
        <w:t>: [Include relevant certifications such as GCP, AWS, or specific data engineering courses]</w:t>
      </w:r>
    </w:p>
    <w:p w14:paraId="0BFD5CCB" w14:textId="77777777" w:rsidR="007278B3" w:rsidRPr="007278B3" w:rsidRDefault="007278B3" w:rsidP="007278B3">
      <w:pPr>
        <w:numPr>
          <w:ilvl w:val="0"/>
          <w:numId w:val="6"/>
        </w:numPr>
      </w:pPr>
      <w:r w:rsidRPr="007278B3">
        <w:rPr>
          <w:b/>
          <w:bCs/>
        </w:rPr>
        <w:t>Languages</w:t>
      </w:r>
      <w:r w:rsidRPr="007278B3">
        <w:t>: English (fluent), [Add any other languages you speak]</w:t>
      </w:r>
    </w:p>
    <w:p w14:paraId="50887544" w14:textId="77777777" w:rsidR="00D65978" w:rsidRDefault="00D65978"/>
    <w:sectPr w:rsidR="00D65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41527"/>
    <w:multiLevelType w:val="multilevel"/>
    <w:tmpl w:val="7C94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5415E"/>
    <w:multiLevelType w:val="multilevel"/>
    <w:tmpl w:val="F478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7079BA"/>
    <w:multiLevelType w:val="multilevel"/>
    <w:tmpl w:val="6CD8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C65119"/>
    <w:multiLevelType w:val="multilevel"/>
    <w:tmpl w:val="0708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BB16B5"/>
    <w:multiLevelType w:val="multilevel"/>
    <w:tmpl w:val="C3C2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786D1B"/>
    <w:multiLevelType w:val="multilevel"/>
    <w:tmpl w:val="E4C6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984727">
    <w:abstractNumId w:val="2"/>
  </w:num>
  <w:num w:numId="2" w16cid:durableId="889924458">
    <w:abstractNumId w:val="1"/>
  </w:num>
  <w:num w:numId="3" w16cid:durableId="2078357987">
    <w:abstractNumId w:val="0"/>
  </w:num>
  <w:num w:numId="4" w16cid:durableId="1982806498">
    <w:abstractNumId w:val="4"/>
  </w:num>
  <w:num w:numId="5" w16cid:durableId="675808892">
    <w:abstractNumId w:val="3"/>
  </w:num>
  <w:num w:numId="6" w16cid:durableId="8113370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52"/>
    <w:rsid w:val="00053A03"/>
    <w:rsid w:val="00072652"/>
    <w:rsid w:val="002B274F"/>
    <w:rsid w:val="002C3FA6"/>
    <w:rsid w:val="00326284"/>
    <w:rsid w:val="00332D3B"/>
    <w:rsid w:val="007278B3"/>
    <w:rsid w:val="00804BF4"/>
    <w:rsid w:val="00900971"/>
    <w:rsid w:val="0092692E"/>
    <w:rsid w:val="00987D13"/>
    <w:rsid w:val="00AF7612"/>
    <w:rsid w:val="00CB359C"/>
    <w:rsid w:val="00CE4A86"/>
    <w:rsid w:val="00D65978"/>
    <w:rsid w:val="00D940C9"/>
    <w:rsid w:val="00F4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2D4B"/>
  <w15:chartTrackingRefBased/>
  <w15:docId w15:val="{60AF103C-F204-4AD7-9CDF-0C924B54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6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6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65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65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65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6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6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6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6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6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6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7265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7265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72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6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6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6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6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6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6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97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Tiwari</dc:creator>
  <cp:keywords/>
  <dc:description/>
  <cp:lastModifiedBy>Shubham Tiwari</cp:lastModifiedBy>
  <cp:revision>9</cp:revision>
  <cp:lastPrinted>2025-02-09T02:45:00Z</cp:lastPrinted>
  <dcterms:created xsi:type="dcterms:W3CDTF">2025-02-09T02:33:00Z</dcterms:created>
  <dcterms:modified xsi:type="dcterms:W3CDTF">2025-02-10T16:24:00Z</dcterms:modified>
</cp:coreProperties>
</file>